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754451" w14:textId="1AFC2678" w:rsidR="00974C35" w:rsidRDefault="00653415">
      <w:pPr>
        <w:rPr>
          <w:b/>
          <w:lang w:val="en-US"/>
        </w:rPr>
      </w:pPr>
      <w:r>
        <w:rPr>
          <w:b/>
          <w:lang w:val="en-US"/>
        </w:rPr>
        <w:t xml:space="preserve"> </w:t>
      </w:r>
      <w:r w:rsidR="00BF78CC" w:rsidRPr="00BF78CC">
        <w:rPr>
          <w:b/>
          <w:lang w:val="en-US"/>
        </w:rPr>
        <w:t>Abstract</w:t>
      </w:r>
    </w:p>
    <w:p w14:paraId="5DCAC8CA" w14:textId="05D4C24F" w:rsidR="00EE1E60" w:rsidRDefault="00A53C36">
      <w:pPr>
        <w:rPr>
          <w:lang w:val="en-US"/>
        </w:rPr>
      </w:pPr>
      <w:r>
        <w:rPr>
          <w:lang w:val="en-US"/>
        </w:rPr>
        <w:t>There are a</w:t>
      </w:r>
      <w:r w:rsidR="007B33A7">
        <w:rPr>
          <w:lang w:val="en-US"/>
        </w:rPr>
        <w:t xml:space="preserve"> lot of opinions on food. Some specific foods </w:t>
      </w:r>
      <w:r w:rsidR="00F92C3A">
        <w:rPr>
          <w:lang w:val="en-US"/>
        </w:rPr>
        <w:t xml:space="preserve">receive more attention than others, some are despised, some are venerated and some are ignored. With this </w:t>
      </w:r>
      <w:proofErr w:type="gramStart"/>
      <w:r w:rsidR="00F92C3A">
        <w:rPr>
          <w:lang w:val="en-US"/>
        </w:rPr>
        <w:t>poster</w:t>
      </w:r>
      <w:proofErr w:type="gramEnd"/>
      <w:r w:rsidR="00F92C3A">
        <w:rPr>
          <w:lang w:val="en-US"/>
        </w:rPr>
        <w:t xml:space="preserve"> we </w:t>
      </w:r>
      <w:r w:rsidR="005741EF">
        <w:rPr>
          <w:lang w:val="en-US"/>
        </w:rPr>
        <w:t xml:space="preserve">show that being narrow-minded regarding nourishment also narrows </w:t>
      </w:r>
      <w:r w:rsidR="005735EC">
        <w:rPr>
          <w:lang w:val="en-US"/>
        </w:rPr>
        <w:t>one’s</w:t>
      </w:r>
      <w:r w:rsidR="005741EF">
        <w:rPr>
          <w:lang w:val="en-US"/>
        </w:rPr>
        <w:t xml:space="preserve"> possible </w:t>
      </w:r>
      <w:r w:rsidR="00302E45">
        <w:rPr>
          <w:lang w:val="en-US"/>
        </w:rPr>
        <w:t xml:space="preserve">nutrient </w:t>
      </w:r>
      <w:r w:rsidR="005741EF">
        <w:rPr>
          <w:lang w:val="en-US"/>
        </w:rPr>
        <w:t>intake and the healthy combinations or substitutes that are easily available</w:t>
      </w:r>
      <w:r w:rsidR="005C1DC6">
        <w:rPr>
          <w:lang w:val="en-US"/>
        </w:rPr>
        <w:t xml:space="preserve"> </w:t>
      </w:r>
      <w:r w:rsidR="005735EC">
        <w:rPr>
          <w:lang w:val="en-US"/>
        </w:rPr>
        <w:t>to everyone.</w:t>
      </w:r>
    </w:p>
    <w:p w14:paraId="4785E6D7" w14:textId="77777777" w:rsidR="00BF78CC" w:rsidRDefault="005741EF">
      <w:pPr>
        <w:rPr>
          <w:lang w:val="en-US"/>
        </w:rPr>
      </w:pPr>
      <w:r>
        <w:rPr>
          <w:lang w:val="en-US"/>
        </w:rPr>
        <w:t xml:space="preserve"> </w:t>
      </w:r>
      <w:r>
        <w:rPr>
          <w:lang w:val="en-US"/>
        </w:rPr>
        <w:tab/>
      </w:r>
    </w:p>
    <w:p w14:paraId="7642F5A6" w14:textId="08D020BE" w:rsidR="00C42C02" w:rsidRDefault="00C42C02">
      <w:pPr>
        <w:rPr>
          <w:b/>
          <w:lang w:val="en-US"/>
        </w:rPr>
      </w:pPr>
      <w:r w:rsidRPr="00C42C02">
        <w:rPr>
          <w:b/>
          <w:lang w:val="en-US"/>
        </w:rPr>
        <w:t>Goal</w:t>
      </w:r>
    </w:p>
    <w:p w14:paraId="59A304AE" w14:textId="7DC63570" w:rsidR="00C42C02" w:rsidRPr="00C42C02" w:rsidRDefault="00C42C02">
      <w:pPr>
        <w:rPr>
          <w:lang w:val="en-US"/>
        </w:rPr>
      </w:pPr>
      <w:r>
        <w:rPr>
          <w:lang w:val="en-US"/>
        </w:rPr>
        <w:t xml:space="preserve">The goal </w:t>
      </w:r>
      <w:r w:rsidR="00302E45">
        <w:rPr>
          <w:lang w:val="en-US"/>
        </w:rPr>
        <w:t xml:space="preserve">of the </w:t>
      </w:r>
      <w:r w:rsidR="00357203">
        <w:rPr>
          <w:lang w:val="en-US"/>
        </w:rPr>
        <w:t>main</w:t>
      </w:r>
      <w:r w:rsidR="00302E45">
        <w:rPr>
          <w:lang w:val="en-US"/>
        </w:rPr>
        <w:t xml:space="preserve"> chart</w:t>
      </w:r>
      <w:r>
        <w:rPr>
          <w:lang w:val="en-US"/>
        </w:rPr>
        <w:t xml:space="preserve"> </w:t>
      </w:r>
      <w:r w:rsidR="00F71C5C">
        <w:rPr>
          <w:lang w:val="en-US"/>
        </w:rPr>
        <w:t xml:space="preserve">the basic correlation between </w:t>
      </w:r>
      <w:r w:rsidR="00302E45">
        <w:rPr>
          <w:lang w:val="en-US"/>
        </w:rPr>
        <w:t xml:space="preserve">nutrient </w:t>
      </w:r>
      <w:r w:rsidR="00F71C5C">
        <w:rPr>
          <w:lang w:val="en-US"/>
        </w:rPr>
        <w:t xml:space="preserve">contents and energy content. With that as a reference some specific foods are shown </w:t>
      </w:r>
      <w:r w:rsidR="006257A1">
        <w:rPr>
          <w:lang w:val="en-US"/>
        </w:rPr>
        <w:t>in more detail to highlight</w:t>
      </w:r>
      <w:r w:rsidR="00EB6CDE">
        <w:rPr>
          <w:lang w:val="en-US"/>
        </w:rPr>
        <w:t xml:space="preserve"> outsiders, </w:t>
      </w:r>
      <w:r w:rsidR="00322A70">
        <w:rPr>
          <w:lang w:val="en-US"/>
        </w:rPr>
        <w:t>possible friendships</w:t>
      </w:r>
      <w:r w:rsidR="00EB6CDE">
        <w:rPr>
          <w:lang w:val="en-US"/>
        </w:rPr>
        <w:t xml:space="preserve"> </w:t>
      </w:r>
      <w:r w:rsidR="00302E45">
        <w:rPr>
          <w:lang w:val="en-US"/>
        </w:rPr>
        <w:t>but also competing foods from different categories.</w:t>
      </w:r>
    </w:p>
    <w:p w14:paraId="5D567A69" w14:textId="77777777" w:rsidR="00C42C02" w:rsidRPr="00C42C02" w:rsidRDefault="00C42C02">
      <w:pPr>
        <w:rPr>
          <w:b/>
          <w:lang w:val="en-US"/>
        </w:rPr>
      </w:pPr>
      <w:bookmarkStart w:id="0" w:name="_GoBack"/>
      <w:bookmarkEnd w:id="0"/>
    </w:p>
    <w:p w14:paraId="2FB74828" w14:textId="77777777" w:rsidR="00357203" w:rsidRPr="00916356" w:rsidRDefault="00357203" w:rsidP="00357203">
      <w:pPr>
        <w:rPr>
          <w:b/>
          <w:lang w:val="en-US"/>
        </w:rPr>
      </w:pPr>
      <w:r w:rsidRPr="00916356">
        <w:rPr>
          <w:b/>
          <w:lang w:val="en-US"/>
        </w:rPr>
        <w:t>Main chart</w:t>
      </w:r>
    </w:p>
    <w:p w14:paraId="2557F582" w14:textId="77777777" w:rsidR="00357203" w:rsidRDefault="00357203" w:rsidP="00357203">
      <w:pPr>
        <w:rPr>
          <w:lang w:val="en-US"/>
        </w:rPr>
      </w:pPr>
      <w:r>
        <w:rPr>
          <w:lang w:val="en-US"/>
        </w:rPr>
        <w:t xml:space="preserve">Ordered by amount of energy contained and colored according to the category they belong to, the foods in this selection show first and foremost the correlation between energy content and nutrient composition. </w:t>
      </w:r>
      <w:r>
        <w:rPr>
          <w:lang w:val="en-US"/>
        </w:rPr>
        <w:br/>
        <w:t xml:space="preserve">The energy starts to increase with the decreasing amount of water. The </w:t>
      </w:r>
      <w:proofErr w:type="spellStart"/>
      <w:r>
        <w:rPr>
          <w:lang w:val="en-US"/>
        </w:rPr>
        <w:t>energetical</w:t>
      </w:r>
      <w:proofErr w:type="spellEnd"/>
      <w:r>
        <w:rPr>
          <w:lang w:val="en-US"/>
        </w:rPr>
        <w:t xml:space="preserve"> midfield is mainly made up of Cereals containing big portions of starch, followed by processed sweets containing mainly sugar and fat which proves to be just the right combination for our palate. And in the end - to maximize the energy content - all nutrients make way for fat.</w:t>
      </w:r>
    </w:p>
    <w:p w14:paraId="2EA29EEA" w14:textId="77777777" w:rsidR="00357203" w:rsidRDefault="00357203">
      <w:pPr>
        <w:rPr>
          <w:b/>
          <w:lang w:val="en-US"/>
        </w:rPr>
      </w:pPr>
    </w:p>
    <w:p w14:paraId="4A8C9B7D" w14:textId="5972BE5F" w:rsidR="006A32BF" w:rsidRDefault="005858E7">
      <w:pPr>
        <w:rPr>
          <w:b/>
          <w:lang w:val="en-US"/>
        </w:rPr>
      </w:pPr>
      <w:r>
        <w:rPr>
          <w:b/>
          <w:lang w:val="en-US"/>
        </w:rPr>
        <w:t>The data and the p</w:t>
      </w:r>
      <w:r w:rsidR="00D76EC1">
        <w:rPr>
          <w:b/>
          <w:lang w:val="en-US"/>
        </w:rPr>
        <w:t>rocess</w:t>
      </w:r>
    </w:p>
    <w:p w14:paraId="0F35DD5C" w14:textId="37FD0C23" w:rsidR="006A32BF" w:rsidRDefault="00412DD9" w:rsidP="00412DD9">
      <w:pPr>
        <w:rPr>
          <w:lang w:val="en-US"/>
        </w:rPr>
      </w:pPr>
      <w:r>
        <w:rPr>
          <w:lang w:val="en-US"/>
        </w:rPr>
        <w:t xml:space="preserve">The </w:t>
      </w:r>
      <w:r w:rsidR="003603E2">
        <w:rPr>
          <w:lang w:val="en-US"/>
        </w:rPr>
        <w:t>data</w:t>
      </w:r>
      <w:r w:rsidR="005858E7">
        <w:rPr>
          <w:lang w:val="en-US"/>
        </w:rPr>
        <w:t>base</w:t>
      </w:r>
      <w:r w:rsidR="003603E2">
        <w:rPr>
          <w:rStyle w:val="Funotenzeichen"/>
          <w:lang w:val="en-US"/>
        </w:rPr>
        <w:footnoteReference w:id="1"/>
      </w:r>
      <w:r w:rsidR="005858E7">
        <w:rPr>
          <w:lang w:val="en-US"/>
        </w:rPr>
        <w:t xml:space="preserve"> that was used </w:t>
      </w:r>
      <w:r>
        <w:rPr>
          <w:lang w:val="en-US"/>
        </w:rPr>
        <w:t>holds information about the composition of foods available in Switzerland</w:t>
      </w:r>
      <w:r w:rsidR="003603E2">
        <w:rPr>
          <w:lang w:val="en-US"/>
        </w:rPr>
        <w:t xml:space="preserve">. </w:t>
      </w:r>
      <w:r w:rsidR="005858E7">
        <w:rPr>
          <w:lang w:val="en-US"/>
        </w:rPr>
        <w:t>961 generic and 9617</w:t>
      </w:r>
      <w:r w:rsidR="00835C6D">
        <w:rPr>
          <w:lang w:val="en-US"/>
        </w:rPr>
        <w:t xml:space="preserve"> branded</w:t>
      </w:r>
      <w:r w:rsidR="005858E7">
        <w:rPr>
          <w:lang w:val="en-US"/>
        </w:rPr>
        <w:t xml:space="preserve"> foods are stored with their </w:t>
      </w:r>
      <w:r w:rsidR="00F66D54">
        <w:rPr>
          <w:lang w:val="en-US"/>
        </w:rPr>
        <w:t xml:space="preserve">nutrient </w:t>
      </w:r>
      <w:r w:rsidR="005858E7">
        <w:rPr>
          <w:lang w:val="en-US"/>
        </w:rPr>
        <w:t xml:space="preserve">contents like sugar, protein or vitamins. </w:t>
      </w:r>
      <w:r w:rsidR="00A04FE3">
        <w:rPr>
          <w:lang w:val="en-US"/>
        </w:rPr>
        <w:t>To produce more general information from our analysis w</w:t>
      </w:r>
      <w:r w:rsidR="0028027A">
        <w:rPr>
          <w:lang w:val="en-US"/>
        </w:rPr>
        <w:t>e focused on the generic foods and disregarded the branded foods.</w:t>
      </w:r>
    </w:p>
    <w:p w14:paraId="546AA6EB" w14:textId="55A53C5E" w:rsidR="0028027A" w:rsidRPr="00FB6182" w:rsidRDefault="0028027A" w:rsidP="00412DD9">
      <w:pPr>
        <w:rPr>
          <w:color w:val="FF0000"/>
          <w:lang w:val="en-US"/>
        </w:rPr>
      </w:pPr>
      <w:r>
        <w:rPr>
          <w:lang w:val="en-US"/>
        </w:rPr>
        <w:t xml:space="preserve">The problem at hand was comparing a lot of data points with more than three available dimension for which </w:t>
      </w:r>
      <w:r w:rsidR="00EE0B3C">
        <w:rPr>
          <w:lang w:val="en-US"/>
        </w:rPr>
        <w:t xml:space="preserve">the </w:t>
      </w:r>
      <w:r>
        <w:rPr>
          <w:lang w:val="en-US"/>
        </w:rPr>
        <w:t xml:space="preserve">parallel coordinates </w:t>
      </w:r>
      <w:r w:rsidR="00EE0B3C">
        <w:rPr>
          <w:lang w:val="en-US"/>
        </w:rPr>
        <w:t xml:space="preserve">visualization was chosen and </w:t>
      </w:r>
      <w:r w:rsidR="00056E90">
        <w:rPr>
          <w:lang w:val="en-US"/>
        </w:rPr>
        <w:t xml:space="preserve">was </w:t>
      </w:r>
      <w:r>
        <w:rPr>
          <w:lang w:val="en-US"/>
        </w:rPr>
        <w:t>of great use. Exploration was done with a freely available d3.js implementation of parallel coordinates</w:t>
      </w:r>
      <w:r w:rsidR="009013C0">
        <w:rPr>
          <w:rStyle w:val="Funotenzeichen"/>
          <w:lang w:val="en-US"/>
        </w:rPr>
        <w:footnoteReference w:id="2"/>
      </w:r>
      <w:r>
        <w:rPr>
          <w:lang w:val="en-US"/>
        </w:rPr>
        <w:t xml:space="preserve"> which we </w:t>
      </w:r>
      <w:r w:rsidR="009013C0">
        <w:rPr>
          <w:lang w:val="en-US"/>
        </w:rPr>
        <w:t>adapted</w:t>
      </w:r>
      <w:r>
        <w:rPr>
          <w:lang w:val="en-US"/>
        </w:rPr>
        <w:t xml:space="preserve"> </w:t>
      </w:r>
      <w:r w:rsidR="00EE0B3C">
        <w:rPr>
          <w:lang w:val="en-US"/>
        </w:rPr>
        <w:t xml:space="preserve">to allow </w:t>
      </w:r>
      <w:r w:rsidR="007C7322">
        <w:rPr>
          <w:lang w:val="en-US"/>
        </w:rPr>
        <w:t xml:space="preserve">simple </w:t>
      </w:r>
      <w:r w:rsidR="00BE787A">
        <w:rPr>
          <w:lang w:val="en-US"/>
        </w:rPr>
        <w:t>categorical</w:t>
      </w:r>
      <w:r w:rsidR="00E112EB">
        <w:rPr>
          <w:lang w:val="en-US"/>
        </w:rPr>
        <w:t xml:space="preserve"> filtering and coloring.</w:t>
      </w:r>
      <w:r w:rsidR="00FB6182">
        <w:rPr>
          <w:lang w:val="en-US"/>
        </w:rPr>
        <w:br/>
      </w:r>
      <w:r w:rsidR="00056E90">
        <w:rPr>
          <w:lang w:val="en-US"/>
        </w:rPr>
        <w:t xml:space="preserve">During </w:t>
      </w:r>
      <w:r w:rsidR="00FB6182" w:rsidRPr="00FB6182">
        <w:rPr>
          <w:lang w:val="en-US"/>
        </w:rPr>
        <w:t xml:space="preserve">the exploration a few interesting foods and connections between foods where found and chosen for the </w:t>
      </w:r>
      <w:r w:rsidR="00056E90">
        <w:rPr>
          <w:lang w:val="en-US"/>
        </w:rPr>
        <w:t>presented</w:t>
      </w:r>
      <w:r w:rsidR="00056E90" w:rsidRPr="00FB6182">
        <w:rPr>
          <w:lang w:val="en-US"/>
        </w:rPr>
        <w:t xml:space="preserve"> </w:t>
      </w:r>
      <w:r w:rsidR="00FB6182" w:rsidRPr="00FB6182">
        <w:rPr>
          <w:lang w:val="en-US"/>
        </w:rPr>
        <w:t>visualization.</w:t>
      </w:r>
    </w:p>
    <w:p w14:paraId="31245C18" w14:textId="2AA3AE48" w:rsidR="00E112EB" w:rsidRDefault="00E112EB" w:rsidP="00412DD9">
      <w:pPr>
        <w:rPr>
          <w:lang w:val="en-US"/>
        </w:rPr>
      </w:pPr>
      <w:r>
        <w:rPr>
          <w:lang w:val="en-US"/>
        </w:rPr>
        <w:t xml:space="preserve">Because parallel coordinates are not intuitive for the uninvolved </w:t>
      </w:r>
      <w:r w:rsidR="00E6119E">
        <w:rPr>
          <w:lang w:val="en-US"/>
        </w:rPr>
        <w:t xml:space="preserve">reader </w:t>
      </w:r>
      <w:r w:rsidR="00EF6C37">
        <w:rPr>
          <w:lang w:val="en-US"/>
        </w:rPr>
        <w:t>the spider chart was chose</w:t>
      </w:r>
      <w:r w:rsidR="00EE0B3C">
        <w:rPr>
          <w:lang w:val="en-US"/>
        </w:rPr>
        <w:t>n as the main visualization</w:t>
      </w:r>
      <w:r w:rsidR="00840683">
        <w:rPr>
          <w:lang w:val="en-US"/>
        </w:rPr>
        <w:t xml:space="preserve"> and realized in d3.js</w:t>
      </w:r>
      <w:r w:rsidR="00840683">
        <w:rPr>
          <w:rStyle w:val="Funotenzeichen"/>
          <w:lang w:val="en-US"/>
        </w:rPr>
        <w:footnoteReference w:id="3"/>
      </w:r>
      <w:r w:rsidR="00EE0B3C">
        <w:rPr>
          <w:lang w:val="en-US"/>
        </w:rPr>
        <w:t xml:space="preserve">. </w:t>
      </w:r>
      <w:r w:rsidR="006E404F">
        <w:rPr>
          <w:lang w:val="en-US"/>
        </w:rPr>
        <w:t>This creates a characteristic shape for every food that is representative of its character. Some are spiky extremists while others have more well-rounded personalities.</w:t>
      </w:r>
    </w:p>
    <w:p w14:paraId="53F67740" w14:textId="77777777" w:rsidR="006E404F" w:rsidRDefault="006E404F" w:rsidP="00412DD9">
      <w:pPr>
        <w:rPr>
          <w:ins w:id="23" w:author="Oesch Jonas" w:date="2017-05-08T10:34:00Z"/>
          <w:lang w:val="en-US"/>
        </w:rPr>
      </w:pPr>
    </w:p>
    <w:p w14:paraId="66EBE095" w14:textId="63965B08" w:rsidR="00B15980" w:rsidRPr="00D54462" w:rsidRDefault="00B15980" w:rsidP="00412DD9">
      <w:pPr>
        <w:rPr>
          <w:ins w:id="24" w:author="Oesch Jonas" w:date="2017-05-08T10:34:00Z"/>
          <w:b/>
          <w:lang w:val="en-US"/>
          <w:rPrChange w:id="25" w:author="Oesch Jonas" w:date="2017-05-08T10:35:00Z">
            <w:rPr>
              <w:ins w:id="26" w:author="Oesch Jonas" w:date="2017-05-08T10:34:00Z"/>
              <w:lang w:val="en-US"/>
            </w:rPr>
          </w:rPrChange>
        </w:rPr>
      </w:pPr>
      <w:ins w:id="27" w:author="Oesch Jonas" w:date="2017-05-08T10:34:00Z">
        <w:r w:rsidRPr="00D54462">
          <w:rPr>
            <w:b/>
            <w:lang w:val="en-US"/>
            <w:rPrChange w:id="28" w:author="Oesch Jonas" w:date="2017-05-08T10:35:00Z">
              <w:rPr>
                <w:lang w:val="en-US"/>
              </w:rPr>
            </w:rPrChange>
          </w:rPr>
          <w:t>Reflection</w:t>
        </w:r>
      </w:ins>
    </w:p>
    <w:p w14:paraId="74C5C438" w14:textId="6828E364" w:rsidR="006E404F" w:rsidRDefault="00025587" w:rsidP="00412DD9">
      <w:pPr>
        <w:rPr>
          <w:lang w:val="en-US"/>
        </w:rPr>
      </w:pPr>
      <w:ins w:id="29" w:author="Oesch Jonas" w:date="2017-05-08T10:38:00Z">
        <w:r>
          <w:rPr>
            <w:lang w:val="en-US"/>
          </w:rPr>
          <w:t xml:space="preserve">In retrospect, the spider chart was not an optimal choice for the task of comparing the foods. </w:t>
        </w:r>
      </w:ins>
      <w:ins w:id="30" w:author="Oesch Jonas" w:date="2017-05-08T10:40:00Z">
        <w:r>
          <w:rPr>
            <w:lang w:val="en-US"/>
          </w:rPr>
          <w:t>Overlapping</w:t>
        </w:r>
        <w:r w:rsidR="00561D45">
          <w:rPr>
            <w:lang w:val="en-US"/>
          </w:rPr>
          <w:t xml:space="preserve"> dots and lines make it sometimes hard to distinguish </w:t>
        </w:r>
      </w:ins>
      <w:ins w:id="31" w:author="Oesch Jonas" w:date="2017-05-08T10:48:00Z">
        <w:r w:rsidR="004F3BAD">
          <w:rPr>
            <w:lang w:val="en-US"/>
          </w:rPr>
          <w:t>the individual items</w:t>
        </w:r>
      </w:ins>
      <w:ins w:id="32" w:author="Oesch Jonas" w:date="2017-05-08T10:44:00Z">
        <w:r w:rsidR="00D8630B">
          <w:rPr>
            <w:lang w:val="en-US"/>
          </w:rPr>
          <w:t xml:space="preserve">. </w:t>
        </w:r>
      </w:ins>
      <w:ins w:id="33" w:author="Oesch Jonas" w:date="2017-05-08T10:49:00Z">
        <w:r w:rsidR="004F3BAD">
          <w:rPr>
            <w:lang w:val="en-US"/>
          </w:rPr>
          <w:t>Additionally,</w:t>
        </w:r>
      </w:ins>
      <w:ins w:id="34" w:author="Oesch Jonas" w:date="2017-05-08T10:44:00Z">
        <w:r w:rsidR="008761B8">
          <w:rPr>
            <w:lang w:val="en-US"/>
          </w:rPr>
          <w:t xml:space="preserve"> </w:t>
        </w:r>
      </w:ins>
      <w:ins w:id="35" w:author="Oesch Jonas" w:date="2017-05-08T10:45:00Z">
        <w:r w:rsidR="008761B8">
          <w:rPr>
            <w:lang w:val="en-US"/>
          </w:rPr>
          <w:t xml:space="preserve">to understand the usefulness of a food in nutrition, it would be more </w:t>
        </w:r>
        <w:r w:rsidR="008761B8">
          <w:rPr>
            <w:lang w:val="en-US"/>
          </w:rPr>
          <w:lastRenderedPageBreak/>
          <w:t xml:space="preserve">sensible to look at a portion (who eats 100g of dried yeast?) </w:t>
        </w:r>
      </w:ins>
      <w:ins w:id="36" w:author="Oesch Jonas" w:date="2017-05-08T10:46:00Z">
        <w:r w:rsidR="008761B8">
          <w:rPr>
            <w:lang w:val="en-US"/>
          </w:rPr>
          <w:t xml:space="preserve">in relation with the daily recommended intake </w:t>
        </w:r>
      </w:ins>
      <w:ins w:id="37" w:author="Oesch Jonas" w:date="2017-05-08T10:47:00Z">
        <w:r w:rsidR="008761B8">
          <w:rPr>
            <w:lang w:val="en-US"/>
          </w:rPr>
          <w:t>which differs a lot between the different nutrients.</w:t>
        </w:r>
      </w:ins>
      <w:ins w:id="38" w:author="Oesch Jonas" w:date="2017-05-08T10:50:00Z">
        <w:r w:rsidR="00475A67">
          <w:rPr>
            <w:lang w:val="en-US"/>
          </w:rPr>
          <w:t xml:space="preserve"> Still, there are a lot of things to like and discover. The relationship between food categories and energy content for example</w:t>
        </w:r>
      </w:ins>
      <w:ins w:id="39" w:author="Oesch Jonas" w:date="2017-05-08T10:51:00Z">
        <w:r w:rsidR="002E4438">
          <w:rPr>
            <w:lang w:val="en-US"/>
          </w:rPr>
          <w:t xml:space="preserve"> of how a food type can oftentimes be identified by the shape of its chart.</w:t>
        </w:r>
      </w:ins>
    </w:p>
    <w:sectPr w:rsidR="006E404F" w:rsidSect="005C3BE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DF696" w14:textId="77777777" w:rsidR="007D7E72" w:rsidRDefault="007D7E72" w:rsidP="00412DD9">
      <w:r>
        <w:separator/>
      </w:r>
    </w:p>
  </w:endnote>
  <w:endnote w:type="continuationSeparator" w:id="0">
    <w:p w14:paraId="17EDC78E" w14:textId="77777777" w:rsidR="007D7E72" w:rsidRDefault="007D7E72" w:rsidP="00412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33E7E4" w14:textId="77777777" w:rsidR="007D7E72" w:rsidRDefault="007D7E72" w:rsidP="00412DD9">
      <w:r>
        <w:separator/>
      </w:r>
    </w:p>
  </w:footnote>
  <w:footnote w:type="continuationSeparator" w:id="0">
    <w:p w14:paraId="1C7D4C0A" w14:textId="77777777" w:rsidR="007D7E72" w:rsidRDefault="007D7E72" w:rsidP="00412DD9">
      <w:r>
        <w:continuationSeparator/>
      </w:r>
    </w:p>
  </w:footnote>
  <w:footnote w:id="1">
    <w:p w14:paraId="55172BCB" w14:textId="745217EC" w:rsidR="003603E2" w:rsidRPr="005A3563" w:rsidRDefault="003603E2">
      <w:pPr>
        <w:pStyle w:val="p1"/>
        <w:rPr>
          <w:lang w:val="en-US"/>
          <w:rPrChange w:id="1" w:author="Oesch Jonas" w:date="2017-05-08T20:04:00Z">
            <w:rPr>
              <w:lang w:val="de-DE"/>
            </w:rPr>
          </w:rPrChange>
        </w:rPr>
        <w:pPrChange w:id="2" w:author="Oesch Jonas" w:date="2017-05-08T20:04:00Z">
          <w:pPr/>
        </w:pPrChange>
      </w:pPr>
      <w:r>
        <w:rPr>
          <w:rStyle w:val="Funotenzeichen"/>
        </w:rPr>
        <w:footnoteRef/>
      </w:r>
      <w:r w:rsidRPr="005A3563">
        <w:rPr>
          <w:lang w:val="en-US"/>
          <w:rPrChange w:id="3" w:author="Oesch Jonas" w:date="2017-05-08T20:04:00Z">
            <w:rPr/>
          </w:rPrChange>
        </w:rPr>
        <w:t xml:space="preserve"> </w:t>
      </w:r>
      <w:ins w:id="4" w:author="Oesch Jonas" w:date="2017-05-08T20:04:00Z">
        <w:r w:rsidR="005A3563" w:rsidRPr="005A3563">
          <w:rPr>
            <w:rStyle w:val="s1"/>
            <w:lang w:val="en-US"/>
            <w:rPrChange w:id="5" w:author="Oesch Jonas" w:date="2017-05-08T20:04:00Z">
              <w:rPr>
                <w:rStyle w:val="s1"/>
              </w:rPr>
            </w:rPrChange>
          </w:rPr>
          <w:t>[1] Federal Food Safety and Veterinary Office (2017). Swiss Food Composition Database. [Online]. Available: http://naehrwertdaten.ch. [Accessed: May 8, 2017]</w:t>
        </w:r>
      </w:ins>
      <w:del w:id="6" w:author="Oesch Jonas" w:date="2017-05-08T20:04:00Z">
        <w:r w:rsidDel="005A3563">
          <w:rPr>
            <w:lang w:val="en-US"/>
          </w:rPr>
          <w:delText xml:space="preserve">Source: </w:delText>
        </w:r>
        <w:r w:rsidR="00AB3DFF" w:rsidDel="005A3563">
          <w:fldChar w:fldCharType="begin"/>
        </w:r>
        <w:r w:rsidR="00AB3DFF" w:rsidRPr="005A3563" w:rsidDel="005A3563">
          <w:rPr>
            <w:lang w:val="en-US"/>
            <w:rPrChange w:id="7" w:author="Oesch Jonas" w:date="2017-05-08T20:04:00Z">
              <w:rPr/>
            </w:rPrChange>
          </w:rPr>
          <w:delInstrText xml:space="preserve"> HYPERLINK "http://www.naehrwertdaten.ch" </w:delInstrText>
        </w:r>
        <w:r w:rsidR="00AB3DFF" w:rsidDel="005A3563">
          <w:fldChar w:fldCharType="separate"/>
        </w:r>
        <w:r w:rsidRPr="00E66286" w:rsidDel="005A3563">
          <w:rPr>
            <w:rStyle w:val="Link"/>
            <w:lang w:val="en-US"/>
          </w:rPr>
          <w:delText>http://www.naehrwertdaten.ch</w:delText>
        </w:r>
        <w:r w:rsidR="00AB3DFF" w:rsidDel="005A3563">
          <w:rPr>
            <w:rStyle w:val="Link"/>
            <w:lang w:val="en-US"/>
          </w:rPr>
          <w:fldChar w:fldCharType="end"/>
        </w:r>
        <w:r w:rsidDel="005A3563">
          <w:rPr>
            <w:lang w:val="en-US"/>
          </w:rPr>
          <w:delText xml:space="preserve">. </w:delText>
        </w:r>
        <w:r w:rsidRPr="005A3563" w:rsidDel="005A3563">
          <w:rPr>
            <w:lang w:val="en-US"/>
            <w:rPrChange w:id="8" w:author="Oesch Jonas" w:date="2017-05-08T20:04:00Z">
              <w:rPr/>
            </w:rPrChange>
          </w:rPr>
          <w:delText>The database is maintained by the Bundesamtes für Lebensmittelsicherheit und Veterinärwesen BLV.</w:delText>
        </w:r>
      </w:del>
    </w:p>
    <w:p w14:paraId="74F7E2C9" w14:textId="77777777" w:rsidR="003603E2" w:rsidRPr="005A3563" w:rsidRDefault="003603E2" w:rsidP="003603E2">
      <w:pPr>
        <w:pStyle w:val="Funotentext"/>
        <w:rPr>
          <w:lang w:val="en-US"/>
          <w:rPrChange w:id="9" w:author="Oesch Jonas" w:date="2017-05-08T20:04:00Z">
            <w:rPr>
              <w:lang w:val="de-DE"/>
            </w:rPr>
          </w:rPrChange>
        </w:rPr>
      </w:pPr>
    </w:p>
  </w:footnote>
  <w:footnote w:id="2">
    <w:p w14:paraId="53768D61" w14:textId="77777777" w:rsidR="005A3563" w:rsidRPr="005A3563" w:rsidRDefault="009013C0" w:rsidP="005A3563">
      <w:pPr>
        <w:pStyle w:val="p1"/>
        <w:rPr>
          <w:ins w:id="10" w:author="Oesch Jonas" w:date="2017-05-08T20:04:00Z"/>
          <w:lang w:val="en-US"/>
          <w:rPrChange w:id="11" w:author="Oesch Jonas" w:date="2017-05-08T20:04:00Z">
            <w:rPr>
              <w:ins w:id="12" w:author="Oesch Jonas" w:date="2017-05-08T20:04:00Z"/>
            </w:rPr>
          </w:rPrChange>
        </w:rPr>
      </w:pPr>
      <w:r>
        <w:rPr>
          <w:rStyle w:val="Funotenzeichen"/>
        </w:rPr>
        <w:footnoteRef/>
      </w:r>
      <w:r w:rsidRPr="005A3563">
        <w:rPr>
          <w:lang w:val="en-US"/>
          <w:rPrChange w:id="13" w:author="Oesch Jonas" w:date="2017-05-08T20:04:00Z">
            <w:rPr/>
          </w:rPrChange>
        </w:rPr>
        <w:t xml:space="preserve"> </w:t>
      </w:r>
      <w:ins w:id="14" w:author="Oesch Jonas" w:date="2017-05-08T20:04:00Z">
        <w:r w:rsidR="005A3563" w:rsidRPr="005A3563">
          <w:rPr>
            <w:rStyle w:val="s1"/>
            <w:lang w:val="en-US"/>
            <w:rPrChange w:id="15" w:author="Oesch Jonas" w:date="2017-05-08T20:04:00Z">
              <w:rPr>
                <w:rStyle w:val="s1"/>
              </w:rPr>
            </w:rPrChange>
          </w:rPr>
          <w:t>[2] K. Chang. (2016, June). Parallel Coordinates. [Software] Available: https://syntagmatic.github.io/parallel-coordinates. [Accessed: May 8, 2017]</w:t>
        </w:r>
      </w:ins>
    </w:p>
    <w:p w14:paraId="7DB08330" w14:textId="7446995D" w:rsidR="009013C0" w:rsidRPr="00253458" w:rsidRDefault="009013C0" w:rsidP="009013C0">
      <w:pPr>
        <w:pStyle w:val="Funotentext"/>
      </w:pPr>
      <w:del w:id="16" w:author="Oesch Jonas" w:date="2017-05-08T20:04:00Z">
        <w:r w:rsidRPr="00253458" w:rsidDel="005A3563">
          <w:delText xml:space="preserve">Source: </w:delText>
        </w:r>
        <w:r w:rsidR="00AB3DFF" w:rsidDel="005A3563">
          <w:fldChar w:fldCharType="begin"/>
        </w:r>
        <w:r w:rsidR="00AB3DFF" w:rsidDel="005A3563">
          <w:delInstrText xml:space="preserve"> HYPERLINK "https://syntagmatic.github.io/parallel-coordinates/" </w:delInstrText>
        </w:r>
        <w:r w:rsidR="00AB3DFF" w:rsidDel="005A3563">
          <w:fldChar w:fldCharType="separate"/>
        </w:r>
        <w:r w:rsidRPr="00E66286" w:rsidDel="005A3563">
          <w:rPr>
            <w:rStyle w:val="Link"/>
          </w:rPr>
          <w:delText>https://syntagmatic.github.io/parallel-coordinates/</w:delText>
        </w:r>
        <w:r w:rsidR="00AB3DFF" w:rsidDel="005A3563">
          <w:rPr>
            <w:rStyle w:val="Link"/>
          </w:rPr>
          <w:fldChar w:fldCharType="end"/>
        </w:r>
        <w:r w:rsidDel="005A3563">
          <w:delText xml:space="preserve">. </w:delText>
        </w:r>
      </w:del>
    </w:p>
  </w:footnote>
  <w:footnote w:id="3">
    <w:p w14:paraId="76F7CEBD" w14:textId="6226DF96" w:rsidR="00840683" w:rsidRPr="005A3563" w:rsidRDefault="00840683">
      <w:pPr>
        <w:pStyle w:val="p1"/>
        <w:pPrChange w:id="17" w:author="Oesch Jonas" w:date="2017-05-08T20:04:00Z">
          <w:pPr>
            <w:pStyle w:val="Funotentext"/>
          </w:pPr>
        </w:pPrChange>
      </w:pPr>
      <w:ins w:id="18" w:author="Oesch Jonas" w:date="2017-05-08T10:48:00Z">
        <w:r>
          <w:rPr>
            <w:rStyle w:val="Funotenzeichen"/>
          </w:rPr>
          <w:footnoteRef/>
        </w:r>
        <w:r w:rsidRPr="005A3563">
          <w:rPr>
            <w:lang w:val="en-US"/>
            <w:rPrChange w:id="19" w:author="Oesch Jonas" w:date="2017-05-08T20:04:00Z">
              <w:rPr/>
            </w:rPrChange>
          </w:rPr>
          <w:t xml:space="preserve"> </w:t>
        </w:r>
      </w:ins>
      <w:ins w:id="20" w:author="Oesch Jonas" w:date="2017-05-08T20:04:00Z">
        <w:r w:rsidR="005A3563" w:rsidRPr="005A3563">
          <w:rPr>
            <w:rStyle w:val="s1"/>
            <w:lang w:val="en-US"/>
            <w:rPrChange w:id="21" w:author="Oesch Jonas" w:date="2017-05-08T20:04:00Z">
              <w:rPr>
                <w:rStyle w:val="s1"/>
              </w:rPr>
            </w:rPrChange>
          </w:rPr>
          <w:t xml:space="preserve">[3] M. Bostock. (2017). D3.js - Data Driven Documents [Software]. </w:t>
        </w:r>
        <w:proofErr w:type="spellStart"/>
        <w:r w:rsidR="005A3563">
          <w:rPr>
            <w:rStyle w:val="s1"/>
          </w:rPr>
          <w:t>Available</w:t>
        </w:r>
        <w:proofErr w:type="spellEnd"/>
        <w:r w:rsidR="005A3563">
          <w:rPr>
            <w:rStyle w:val="s1"/>
          </w:rPr>
          <w:t>: https://d3js.org. [</w:t>
        </w:r>
        <w:proofErr w:type="spellStart"/>
        <w:r w:rsidR="005A3563">
          <w:rPr>
            <w:rStyle w:val="s1"/>
          </w:rPr>
          <w:t>Accessed</w:t>
        </w:r>
        <w:proofErr w:type="spellEnd"/>
        <w:r w:rsidR="005A3563">
          <w:rPr>
            <w:rStyle w:val="s1"/>
          </w:rPr>
          <w:t>: May 8, 2017]</w:t>
        </w:r>
      </w:ins>
      <w:ins w:id="22" w:author="Oesch Jonas" w:date="2017-05-08T11:02:00Z">
        <w:r w:rsidR="00A321B1">
          <w:rPr>
            <w:lang w:val="de-CH"/>
          </w:rPr>
          <w:tab/>
        </w:r>
      </w:ins>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esch Jonas">
    <w15:presenceInfo w15:providerId="None" w15:userId="Oesch Jona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trackRevision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8CC"/>
    <w:rsid w:val="00025587"/>
    <w:rsid w:val="00056E90"/>
    <w:rsid w:val="000807CD"/>
    <w:rsid w:val="000A14B6"/>
    <w:rsid w:val="000C2825"/>
    <w:rsid w:val="00253458"/>
    <w:rsid w:val="0028027A"/>
    <w:rsid w:val="002E4438"/>
    <w:rsid w:val="00302E45"/>
    <w:rsid w:val="00322A70"/>
    <w:rsid w:val="00357203"/>
    <w:rsid w:val="003603E2"/>
    <w:rsid w:val="003765BF"/>
    <w:rsid w:val="00412DD9"/>
    <w:rsid w:val="00452394"/>
    <w:rsid w:val="00475A67"/>
    <w:rsid w:val="00493421"/>
    <w:rsid w:val="004F3BAD"/>
    <w:rsid w:val="005339EC"/>
    <w:rsid w:val="00561D45"/>
    <w:rsid w:val="005735EC"/>
    <w:rsid w:val="005741EF"/>
    <w:rsid w:val="00577CB4"/>
    <w:rsid w:val="005858E7"/>
    <w:rsid w:val="005A3563"/>
    <w:rsid w:val="005C1DC6"/>
    <w:rsid w:val="005C3BE6"/>
    <w:rsid w:val="006257A1"/>
    <w:rsid w:val="00653415"/>
    <w:rsid w:val="006A32BF"/>
    <w:rsid w:val="006E404F"/>
    <w:rsid w:val="007B33A7"/>
    <w:rsid w:val="007C7322"/>
    <w:rsid w:val="007D7E72"/>
    <w:rsid w:val="008018FE"/>
    <w:rsid w:val="00835C6D"/>
    <w:rsid w:val="00840683"/>
    <w:rsid w:val="0084410D"/>
    <w:rsid w:val="008761B8"/>
    <w:rsid w:val="009013C0"/>
    <w:rsid w:val="00A04FE3"/>
    <w:rsid w:val="00A321B1"/>
    <w:rsid w:val="00A53C36"/>
    <w:rsid w:val="00AB3DFF"/>
    <w:rsid w:val="00AD1F38"/>
    <w:rsid w:val="00B15980"/>
    <w:rsid w:val="00B40D30"/>
    <w:rsid w:val="00B54BF2"/>
    <w:rsid w:val="00BE787A"/>
    <w:rsid w:val="00BF78CC"/>
    <w:rsid w:val="00C4078C"/>
    <w:rsid w:val="00C42C02"/>
    <w:rsid w:val="00D42D76"/>
    <w:rsid w:val="00D54462"/>
    <w:rsid w:val="00D76EC1"/>
    <w:rsid w:val="00D8630B"/>
    <w:rsid w:val="00E112EB"/>
    <w:rsid w:val="00E6119E"/>
    <w:rsid w:val="00EB6CDE"/>
    <w:rsid w:val="00EE0B3C"/>
    <w:rsid w:val="00EE1E60"/>
    <w:rsid w:val="00EF6C37"/>
    <w:rsid w:val="00F66D54"/>
    <w:rsid w:val="00F71C5C"/>
    <w:rsid w:val="00F846D6"/>
    <w:rsid w:val="00F92C3A"/>
    <w:rsid w:val="00FB618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B7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412DD9"/>
    <w:rPr>
      <w:color w:val="0563C1" w:themeColor="hyperlink"/>
      <w:u w:val="single"/>
    </w:rPr>
  </w:style>
  <w:style w:type="paragraph" w:styleId="Funotentext">
    <w:name w:val="footnote text"/>
    <w:basedOn w:val="Standard"/>
    <w:link w:val="FunotentextZchn"/>
    <w:uiPriority w:val="99"/>
    <w:unhideWhenUsed/>
    <w:rsid w:val="00412DD9"/>
  </w:style>
  <w:style w:type="character" w:customStyle="1" w:styleId="FunotentextZchn">
    <w:name w:val="Fußnotentext Zchn"/>
    <w:basedOn w:val="Absatz-Standardschriftart"/>
    <w:link w:val="Funotentext"/>
    <w:uiPriority w:val="99"/>
    <w:rsid w:val="00412DD9"/>
  </w:style>
  <w:style w:type="character" w:styleId="Funotenzeichen">
    <w:name w:val="footnote reference"/>
    <w:basedOn w:val="Absatz-Standardschriftart"/>
    <w:uiPriority w:val="99"/>
    <w:unhideWhenUsed/>
    <w:rsid w:val="00412DD9"/>
    <w:rPr>
      <w:vertAlign w:val="superscript"/>
    </w:rPr>
  </w:style>
  <w:style w:type="paragraph" w:styleId="Sprechblasentext">
    <w:name w:val="Balloon Text"/>
    <w:basedOn w:val="Standard"/>
    <w:link w:val="SprechblasentextZchn"/>
    <w:uiPriority w:val="99"/>
    <w:semiHidden/>
    <w:unhideWhenUsed/>
    <w:rsid w:val="00E6119E"/>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6119E"/>
    <w:rPr>
      <w:rFonts w:ascii="Times New Roman" w:hAnsi="Times New Roman" w:cs="Times New Roman"/>
      <w:sz w:val="18"/>
      <w:szCs w:val="18"/>
    </w:rPr>
  </w:style>
  <w:style w:type="paragraph" w:customStyle="1" w:styleId="p1">
    <w:name w:val="p1"/>
    <w:basedOn w:val="Standard"/>
    <w:rsid w:val="005A3563"/>
    <w:rPr>
      <w:rFonts w:ascii="Baskerville" w:hAnsi="Baskerville" w:cs="Times New Roman"/>
      <w:sz w:val="18"/>
      <w:szCs w:val="18"/>
      <w:lang w:val="de-DE" w:eastAsia="ja-JP"/>
    </w:rPr>
  </w:style>
  <w:style w:type="character" w:customStyle="1" w:styleId="s1">
    <w:name w:val="s1"/>
    <w:basedOn w:val="Absatz-Standardschriftart"/>
    <w:rsid w:val="005A35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095183">
      <w:bodyDiv w:val="1"/>
      <w:marLeft w:val="0"/>
      <w:marRight w:val="0"/>
      <w:marTop w:val="0"/>
      <w:marBottom w:val="0"/>
      <w:divBdr>
        <w:top w:val="none" w:sz="0" w:space="0" w:color="auto"/>
        <w:left w:val="none" w:sz="0" w:space="0" w:color="auto"/>
        <w:bottom w:val="none" w:sz="0" w:space="0" w:color="auto"/>
        <w:right w:val="none" w:sz="0" w:space="0" w:color="auto"/>
      </w:divBdr>
    </w:div>
    <w:div w:id="1585803393">
      <w:bodyDiv w:val="1"/>
      <w:marLeft w:val="0"/>
      <w:marRight w:val="0"/>
      <w:marTop w:val="0"/>
      <w:marBottom w:val="0"/>
      <w:divBdr>
        <w:top w:val="none" w:sz="0" w:space="0" w:color="auto"/>
        <w:left w:val="none" w:sz="0" w:space="0" w:color="auto"/>
        <w:bottom w:val="none" w:sz="0" w:space="0" w:color="auto"/>
        <w:right w:val="none" w:sz="0" w:space="0" w:color="auto"/>
      </w:divBdr>
    </w:div>
    <w:div w:id="1737700195">
      <w:bodyDiv w:val="1"/>
      <w:marLeft w:val="0"/>
      <w:marRight w:val="0"/>
      <w:marTop w:val="0"/>
      <w:marBottom w:val="0"/>
      <w:divBdr>
        <w:top w:val="none" w:sz="0" w:space="0" w:color="auto"/>
        <w:left w:val="none" w:sz="0" w:space="0" w:color="auto"/>
        <w:bottom w:val="none" w:sz="0" w:space="0" w:color="auto"/>
        <w:right w:val="none" w:sz="0" w:space="0" w:color="auto"/>
      </w:divBdr>
    </w:div>
    <w:div w:id="2106073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7CEBE4-7A60-7648-82C0-A98A81FBA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2594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Mueller</dc:creator>
  <cp:keywords/>
  <dc:description/>
  <cp:lastModifiedBy>Oesch Jonas</cp:lastModifiedBy>
  <cp:revision>27</cp:revision>
  <cp:lastPrinted>2017-05-04T16:44:00Z</cp:lastPrinted>
  <dcterms:created xsi:type="dcterms:W3CDTF">2017-05-03T14:43:00Z</dcterms:created>
  <dcterms:modified xsi:type="dcterms:W3CDTF">2017-05-09T12:58:00Z</dcterms:modified>
</cp:coreProperties>
</file>